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4C03" w14:textId="77777777" w:rsidR="00EC2672" w:rsidRPr="00EC2672" w:rsidRDefault="00EC2672" w:rsidP="00EC2672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54"/>
          <w:szCs w:val="54"/>
          <w:lang w:eastAsia="de-DE"/>
        </w:rPr>
      </w:pPr>
      <w:r w:rsidRPr="00EC2672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54"/>
          <w:szCs w:val="54"/>
          <w:lang w:eastAsia="de-DE"/>
        </w:rPr>
        <w:t>Quickstart: Programmieren mit Python</w:t>
      </w:r>
    </w:p>
    <w:p w14:paraId="7A31DB70" w14:textId="77777777" w:rsidR="00EC2672" w:rsidRPr="00EC2672" w:rsidRDefault="00EC2672" w:rsidP="00EC2672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</w:pPr>
      <w:r w:rsidRPr="00EC2672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  <w:t>Wo ist das Terminal?</w:t>
      </w:r>
    </w:p>
    <w:p w14:paraId="65BC5B69" w14:textId="6A8FA025" w:rsidR="00EC2672" w:rsidRPr="00EC2672" w:rsidRDefault="00EC2672" w:rsidP="00EC2672">
      <w:pPr>
        <w:shd w:val="clear" w:color="auto" w:fill="F2F2F2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Um zu programmieren, braucht man zwingend das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Command-Line Interface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(CLI), auch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Command-Line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,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Terminal</w:t>
      </w:r>
      <w:del w:id="0" w:author="Walter Greulich" w:date="2020-02-05T17:23:00Z">
        <w:r w:rsidRPr="00EC2672" w:rsidDel="0029059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, </w:delText>
        </w:r>
        <w:r w:rsidRPr="00EC2672" w:rsidDel="0029059F">
          <w:rPr>
            <w:rFonts w:ascii="inherit" w:eastAsia="Times New Roman" w:hAnsi="inherit" w:cs="Times New Roman"/>
            <w:i/>
            <w:iCs/>
            <w:color w:val="373737"/>
            <w:sz w:val="24"/>
            <w:szCs w:val="24"/>
            <w:bdr w:val="none" w:sz="0" w:space="0" w:color="auto" w:frame="1"/>
            <w:lang w:eastAsia="de-DE"/>
          </w:rPr>
          <w:delText>Eingabeaufforderung</w:delText>
        </w:r>
      </w:del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etc. genannt, je nach Betriebssystem.</w:t>
      </w:r>
    </w:p>
    <w:p w14:paraId="060BB193" w14:textId="77777777" w:rsidR="00EC2672" w:rsidRPr="00EC2672" w:rsidRDefault="00EC2672" w:rsidP="00EC2672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Mac OS: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Programm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Terminal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, im Finder unter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Programme &gt; Dienstprogramme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.</w:t>
      </w:r>
    </w:p>
    <w:p w14:paraId="09A8137F" w14:textId="77777777" w:rsidR="00EC2672" w:rsidRPr="00EC2672" w:rsidRDefault="00EC2672" w:rsidP="00EC2672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Linux: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Terminal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, nicht zu übersehen …</w:t>
      </w:r>
    </w:p>
    <w:p w14:paraId="1000A05E" w14:textId="02E191DA" w:rsidR="00EC2672" w:rsidRPr="006C50EB" w:rsidRDefault="00EC2672" w:rsidP="001822A9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ins w:id="1" w:author="Walter Greulich" w:date="2020-02-05T17:35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Windows 10: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Start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anklicken und “PowerShell” eingeben. Der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Command Prompt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</w:t>
      </w:r>
      <w:ins w:id="2" w:author="Walter Greulich" w:date="2020-02-05T17:22:00Z">
        <w:r w:rsidR="0029059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(die </w:t>
        </w:r>
        <w:r w:rsidR="0029059F" w:rsidRPr="0029059F">
          <w:rPr>
            <w:rFonts w:ascii="Myriad Pro" w:eastAsia="Times New Roman" w:hAnsi="Myriad Pro" w:cs="Times New Roman"/>
            <w:i/>
            <w:color w:val="373737"/>
            <w:sz w:val="24"/>
            <w:szCs w:val="24"/>
            <w:lang w:eastAsia="de-DE"/>
            <w:rPrChange w:id="3" w:author="Walter Greulich" w:date="2020-02-05T17:24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E</w:t>
        </w:r>
      </w:ins>
      <w:ins w:id="4" w:author="Walter Greulich" w:date="2020-02-05T17:23:00Z">
        <w:r w:rsidR="0029059F" w:rsidRPr="0029059F">
          <w:rPr>
            <w:rFonts w:ascii="Myriad Pro" w:eastAsia="Times New Roman" w:hAnsi="Myriad Pro" w:cs="Times New Roman"/>
            <w:i/>
            <w:color w:val="373737"/>
            <w:sz w:val="24"/>
            <w:szCs w:val="24"/>
            <w:lang w:eastAsia="de-DE"/>
            <w:rPrChange w:id="5" w:author="Walter Greulich" w:date="2020-02-05T17:24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ingabea</w:t>
        </w:r>
      </w:ins>
      <w:ins w:id="6" w:author="Walter Greulich" w:date="2020-02-05T17:24:00Z">
        <w:r w:rsidR="0029059F" w:rsidRPr="0029059F">
          <w:rPr>
            <w:rFonts w:ascii="Myriad Pro" w:eastAsia="Times New Roman" w:hAnsi="Myriad Pro" w:cs="Times New Roman"/>
            <w:i/>
            <w:color w:val="373737"/>
            <w:sz w:val="24"/>
            <w:szCs w:val="24"/>
            <w:lang w:eastAsia="de-DE"/>
            <w:rPrChange w:id="7" w:author="Walter Greulich" w:date="2020-02-05T17:24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u</w:t>
        </w:r>
      </w:ins>
      <w:ins w:id="8" w:author="Walter Greulich" w:date="2020-02-05T17:23:00Z">
        <w:r w:rsidR="0029059F" w:rsidRPr="0029059F">
          <w:rPr>
            <w:rFonts w:ascii="Myriad Pro" w:eastAsia="Times New Roman" w:hAnsi="Myriad Pro" w:cs="Times New Roman"/>
            <w:i/>
            <w:color w:val="373737"/>
            <w:sz w:val="24"/>
            <w:szCs w:val="24"/>
            <w:lang w:eastAsia="de-DE"/>
            <w:rPrChange w:id="9" w:author="Walter Greulich" w:date="2020-02-05T17:24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fforderung</w:t>
        </w:r>
        <w:r w:rsidR="0029059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) </w:t>
        </w:r>
      </w:ins>
      <w:del w:id="10" w:author="Walter Greulich" w:date="2020-02-05T17:23:00Z">
        <w:r w:rsidRPr="00EC2672" w:rsidDel="0029059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 xml:space="preserve">geht </w:delText>
        </w:r>
      </w:del>
      <w:ins w:id="11" w:author="Walter Greulich" w:date="2020-02-05T17:23:00Z">
        <w:r w:rsidR="0029059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ginge</w:t>
        </w:r>
        <w:r w:rsidR="0029059F" w:rsidRPr="00EC267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auch, aber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PowerShell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ist mehr Linux-like.</w:t>
      </w:r>
      <w:ins w:id="12" w:author="Walter Greulich" w:date="2020-02-05T17:33:00Z">
        <w:r w:rsid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ins w:id="13" w:author="Walter Greulich" w:date="2020-02-05T17:34:00Z">
        <w:r w:rsid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Der Cursor blinkt  am Ende der Zeile </w:t>
        </w:r>
      </w:ins>
      <w:ins w:id="14" w:author="Walter Greulich" w:date="2020-02-05T17:37:00Z">
        <w:r w:rsid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br/>
        </w:r>
      </w:ins>
      <w:ins w:id="15" w:author="Walter Greulich" w:date="2020-02-05T17:34:00Z">
        <w:r w:rsidR="001822A9" w:rsidRP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PS C:\WINDOWS\system32</w:t>
        </w:r>
      </w:ins>
      <w:ins w:id="16" w:author="Walter Greulich" w:date="2020-02-05T17:35:00Z">
        <w:r w:rsidR="001822A9" w:rsidRP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&gt;</w:t>
        </w:r>
      </w:ins>
      <w:ins w:id="17" w:author="Walter Greulich" w:date="2020-02-05T17:34:00Z">
        <w:r w:rsidR="001822A9" w:rsidRPr="001822A9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</w:p>
    <w:p w14:paraId="428D3FC1" w14:textId="6A0F1AB1" w:rsidR="001822A9" w:rsidRPr="00EC2672" w:rsidDel="0044526F" w:rsidRDefault="001822A9" w:rsidP="00EC2672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del w:id="18" w:author="Walter Greulich" w:date="2020-02-05T18:03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</w:p>
    <w:p w14:paraId="65AEC3B3" w14:textId="4A4C0D60" w:rsidR="001822A9" w:rsidRPr="001822A9" w:rsidRDefault="001822A9" w:rsidP="00EC2672">
      <w:pPr>
        <w:shd w:val="clear" w:color="auto" w:fill="F2F2F2"/>
        <w:spacing w:after="0" w:line="240" w:lineRule="auto"/>
        <w:textAlignment w:val="baseline"/>
        <w:rPr>
          <w:ins w:id="19" w:author="Walter Greulich" w:date="2020-02-05T17:32:00Z"/>
          <w:rFonts w:ascii="Myriad Pro" w:eastAsia="Times New Roman" w:hAnsi="Myriad Pro" w:cs="Times New Roman"/>
          <w:b/>
          <w:bCs/>
          <w:color w:val="373737"/>
          <w:sz w:val="32"/>
          <w:szCs w:val="32"/>
          <w:lang w:eastAsia="de-DE"/>
          <w:rPrChange w:id="20" w:author="Walter Greulich" w:date="2020-02-05T17:33:00Z">
            <w:rPr>
              <w:ins w:id="21" w:author="Walter Greulich" w:date="2020-02-05T17:32:00Z"/>
              <w:rFonts w:ascii="Myriad Pro" w:eastAsia="Times New Roman" w:hAnsi="Myriad Pro" w:cs="Times New Roman"/>
              <w:color w:val="373737"/>
              <w:sz w:val="24"/>
              <w:szCs w:val="24"/>
              <w:lang w:eastAsia="de-DE"/>
            </w:rPr>
          </w:rPrChange>
        </w:rPr>
      </w:pPr>
      <w:ins w:id="22" w:author="Walter Greulich" w:date="2020-02-05T17:33:00Z">
        <w:r w:rsidRPr="001822A9">
          <w:rPr>
            <w:rFonts w:ascii="Myriad Pro" w:eastAsia="Times New Roman" w:hAnsi="Myriad Pro" w:cs="Times New Roman"/>
            <w:b/>
            <w:bCs/>
            <w:color w:val="373737"/>
            <w:sz w:val="32"/>
            <w:szCs w:val="32"/>
            <w:lang w:eastAsia="de-DE"/>
            <w:rPrChange w:id="23" w:author="Walter Greulich" w:date="2020-02-05T17:33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CLI-Basics</w:t>
        </w:r>
      </w:ins>
    </w:p>
    <w:p w14:paraId="2901E52C" w14:textId="77777777" w:rsidR="0044526F" w:rsidRPr="0044526F" w:rsidRDefault="0044526F" w:rsidP="0044526F">
      <w:pPr>
        <w:shd w:val="clear" w:color="auto" w:fill="F2F2F2"/>
        <w:spacing w:after="0" w:line="240" w:lineRule="auto"/>
        <w:textAlignment w:val="baseline"/>
        <w:rPr>
          <w:ins w:id="24" w:author="Walter Greulich" w:date="2020-02-05T18:03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pPrChange w:id="25" w:author="Walter Greulich" w:date="2020-02-05T18:03:00Z">
          <w:pPr>
            <w:numPr>
              <w:numId w:val="1"/>
            </w:numPr>
            <w:shd w:val="clear" w:color="auto" w:fill="F2F2F2"/>
            <w:tabs>
              <w:tab w:val="num" w:pos="720"/>
            </w:tabs>
            <w:spacing w:after="0" w:line="240" w:lineRule="auto"/>
            <w:ind w:left="720" w:hanging="360"/>
            <w:textAlignment w:val="baseline"/>
          </w:pPr>
        </w:pPrChange>
      </w:pPr>
      <w:ins w:id="26" w:author="Walter Greulich" w:date="2020-02-05T18:03:00Z">
        <w:r w:rsidRPr="0044526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Das nachfolgend verwendete Dollarzeichen $ ist der allgemeine Prompt für alle Command-Line Interfaces und wird so bei Mac OS und Linux verwendet. Für Windows muss man sich anstelle des Dollarzeichens immer den Ausdruck PS C:\WINDOWS\system32&gt; vorstellen.</w:t>
        </w:r>
      </w:ins>
    </w:p>
    <w:p w14:paraId="0314F697" w14:textId="6A9B5F95" w:rsidR="00EC2672" w:rsidRPr="00EC2672" w:rsidRDefault="00EC2672" w:rsidP="00EC2672">
      <w:pPr>
        <w:shd w:val="clear" w:color="auto" w:fill="F2F2F2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Hat man noch nie das CLI benutzt, lohnt es sich, zu Beginn </w:t>
      </w: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help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zu starten:</w:t>
      </w:r>
    </w:p>
    <w:p w14:paraId="5644BA6C" w14:textId="072C41DB" w:rsidR="00EC2672" w:rsidRPr="00EC2672" w:rsidRDefault="001822A9" w:rsidP="00EC26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$</w:t>
      </w:r>
      <w:r w:rsidR="00EC2672"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 xml:space="preserve"> help</w:t>
      </w:r>
    </w:p>
    <w:p w14:paraId="25B0AA96" w14:textId="7AED0E6A" w:rsidR="00EC2672" w:rsidRPr="00EC2672" w:rsidRDefault="00EC2672" w:rsidP="00EC2672">
      <w:pPr>
        <w:shd w:val="clear" w:color="auto" w:fill="F2F2F2"/>
        <w:spacing w:before="150" w:after="225" w:line="240" w:lineRule="auto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Das $ steht</w:t>
      </w:r>
      <w:ins w:id="27" w:author="Walter Greulich" w:date="2020-02-05T17:39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, wie gesagt,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 xml:space="preserve"> für den Prompt der Eingabeaufforderung, es wird nicht mit eingegeben, sondern nur “help” und Enter-Taste (Return-Taste).</w:t>
      </w:r>
    </w:p>
    <w:p w14:paraId="058D15D0" w14:textId="77777777" w:rsidR="00EC2672" w:rsidRPr="00EC2672" w:rsidRDefault="00EC2672" w:rsidP="00EC2672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</w:pPr>
      <w:r w:rsidRPr="00EC2672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  <w:t>Python installieren</w:t>
      </w:r>
    </w:p>
    <w:p w14:paraId="108A6D76" w14:textId="77777777" w:rsidR="00EC2672" w:rsidRPr="00EC2672" w:rsidRDefault="00EC2672" w:rsidP="00EC2672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Mac OS: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Python 2 ist vorhanden, Python 3 nicht. Erst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HomeBrew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installieren:</w:t>
      </w:r>
    </w:p>
    <w:p w14:paraId="2995F161" w14:textId="77777777" w:rsidR="00EC2672" w:rsidRPr="00EC2672" w:rsidRDefault="00EC2672" w:rsidP="00EC2672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 xml:space="preserve">$ /usr/bin/ruby -e "$(curl -fsSL https://raw.githubusercontent.com/Homebrew/install/master/install)" </w:t>
      </w:r>
    </w:p>
    <w:p w14:paraId="7859E1D6" w14:textId="77777777" w:rsidR="00EC2672" w:rsidRPr="00EC2672" w:rsidRDefault="00EC2672" w:rsidP="00EC2672">
      <w:pPr>
        <w:shd w:val="clear" w:color="auto" w:fill="F2F2F2"/>
        <w:spacing w:before="150" w:after="225" w:line="240" w:lineRule="auto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Dann Python 3:</w:t>
      </w:r>
    </w:p>
    <w:p w14:paraId="2B39D983" w14:textId="77777777" w:rsidR="00EC2672" w:rsidRPr="00EC2672" w:rsidRDefault="00EC2672" w:rsidP="00EC26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$ brew install python3</w:t>
      </w:r>
    </w:p>
    <w:p w14:paraId="655A3959" w14:textId="77777777" w:rsidR="00EC2672" w:rsidRPr="00EC2672" w:rsidRDefault="00EC2672" w:rsidP="00EC2672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Linux: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Python 2 ist in der Regel vorhanden, Python 3 nicht. Installation:</w:t>
      </w:r>
    </w:p>
    <w:p w14:paraId="51570577" w14:textId="77777777" w:rsidR="00EC2672" w:rsidRPr="00EC2672" w:rsidRDefault="00EC2672" w:rsidP="00EC2672">
      <w:pPr>
        <w:numPr>
          <w:ilvl w:val="0"/>
          <w:numId w:val="2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sudo apt install python3</w:t>
      </w:r>
    </w:p>
    <w:p w14:paraId="127982EB" w14:textId="3A8830D1" w:rsidR="00EC2672" w:rsidRDefault="00EC2672" w:rsidP="00EC2672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ins w:id="28" w:author="Walter Greulich" w:date="2020-02-05T18:18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Windows 10:</w:t>
      </w:r>
      <w:ins w:id="29" w:author="Walter Greulich" w:date="2020-02-05T17:40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Neuste Version (Python 3.</w:t>
        </w:r>
      </w:ins>
      <w:ins w:id="30" w:author="Walter Greulich" w:date="2020-02-05T17:41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x) </w:t>
        </w:r>
      </w:ins>
      <w:del w:id="31" w:author="Walter Greulich" w:date="2020-02-05T17:40:00Z">
        <w:r w:rsidRPr="00EC2672" w:rsidDel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 V</w:delText>
        </w:r>
      </w:del>
      <w:ins w:id="32" w:author="Walter Greulich" w:date="2020-02-05T17:40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v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on</w:t>
      </w:r>
      <w:ins w:id="33" w:author="Walter Greulich" w:date="2020-02-05T17:41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del w:id="34" w:author="Walter Greulich" w:date="2020-02-05T17:41:00Z">
        <w:r w:rsidRPr="00EC2672" w:rsidDel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 </w:delText>
        </w:r>
      </w:del>
      <w:hyperlink r:id="rId5" w:history="1">
        <w:r w:rsidRPr="00EC2672">
          <w:rPr>
            <w:rFonts w:ascii="Myriad Pro" w:eastAsia="Times New Roman" w:hAnsi="Myriad Pro" w:cs="Times New Roman"/>
            <w:color w:val="0F79D0"/>
            <w:sz w:val="24"/>
            <w:szCs w:val="24"/>
            <w:u w:val="single"/>
            <w:bdr w:val="none" w:sz="0" w:space="0" w:color="auto" w:frame="1"/>
            <w:lang w:eastAsia="de-DE"/>
          </w:rPr>
          <w:t>python.org</w:t>
        </w:r>
      </w:hyperlink>
      <w:ins w:id="35" w:author="Walter Greulich" w:date="2020-02-05T17:41:00Z">
        <w:r w:rsidR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del w:id="36" w:author="Walter Greulich" w:date="2020-02-05T17:41:00Z">
        <w:r w:rsidRPr="00EC2672" w:rsidDel="006C50E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 </w:delText>
        </w:r>
      </w:del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 xml:space="preserve">herunterladen und </w:t>
      </w:r>
      <w:ins w:id="37" w:author="Walter Greulich" w:date="2020-02-05T17:42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per Doppelklick auf die Datei die 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Install</w:t>
      </w:r>
      <w:ins w:id="38" w:author="Walter Greulich" w:date="2020-02-05T17:42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ation</w:t>
        </w:r>
      </w:ins>
      <w:del w:id="39" w:author="Walter Greulich" w:date="2020-02-05T17:42:00Z">
        <w:r w:rsidRPr="00EC2672" w:rsidDel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er</w:delText>
        </w:r>
      </w:del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 xml:space="preserve"> </w:t>
      </w:r>
      <w:del w:id="40" w:author="Walter Greulich" w:date="2020-02-05T17:45:00Z">
        <w:r w:rsidRPr="00EC2672" w:rsidDel="00511D55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ausführen</w:delText>
        </w:r>
      </w:del>
      <w:ins w:id="41" w:author="Walter Greulich" w:date="2020-02-05T17:45:00Z">
        <w:r w:rsidR="00511D55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beginnen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.</w:t>
      </w:r>
      <w:ins w:id="42" w:author="Walter Greulich" w:date="2020-02-05T17:43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ins w:id="43" w:author="Walter Greulich" w:date="2020-02-05T17:45:00Z">
        <w:r w:rsidR="00511D55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Im aufgehenden Fenster</w:t>
        </w:r>
      </w:ins>
      <w:ins w:id="44" w:author="Walter Greulich" w:date="2020-02-05T17:43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einfach "Install now" wählen (nicht "Customize installation"). 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</w:t>
      </w: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Wichtig: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Zwei Check-Boxes: 1. “Für alle Nutzer” (o.ä.) </w:t>
      </w: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nicht auswählen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, 2. “dem Pfad hinzufügen” (o.ä.) </w:t>
      </w:r>
      <w:r w:rsidRPr="00EC2672">
        <w:rPr>
          <w:rFonts w:ascii="inherit" w:eastAsia="Times New Roman" w:hAnsi="inherit" w:cs="Times New Roman"/>
          <w:b/>
          <w:bCs/>
          <w:color w:val="373737"/>
          <w:sz w:val="24"/>
          <w:szCs w:val="24"/>
          <w:bdr w:val="none" w:sz="0" w:space="0" w:color="auto" w:frame="1"/>
          <w:lang w:eastAsia="de-DE"/>
        </w:rPr>
        <w:t>auswählen</w:t>
      </w:r>
      <w:ins w:id="45" w:author="Walter Greulich" w:date="2020-02-05T17:44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; das erleichtert später den Aufruf der einzelnen P</w:t>
        </w:r>
      </w:ins>
      <w:ins w:id="46" w:author="Walter Greulich" w:date="2020-02-05T17:45:00Z">
        <w:r w:rsidR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ython-Tools.</w:t>
        </w:r>
      </w:ins>
      <w:del w:id="47" w:author="Walter Greulich" w:date="2020-02-05T17:44:00Z">
        <w:r w:rsidRPr="00EC2672" w:rsidDel="0045671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.</w:delText>
        </w:r>
      </w:del>
    </w:p>
    <w:p w14:paraId="56ACA38E" w14:textId="77777777" w:rsidR="0003228F" w:rsidRP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48" w:author="Walter Greulich" w:date="2020-02-05T18:18:00Z"/>
          <w:rFonts w:ascii="Myriad Pro" w:eastAsia="Times New Roman" w:hAnsi="Myriad Pro" w:cs="Times New Roman"/>
          <w:b/>
          <w:bCs/>
          <w:color w:val="373737"/>
          <w:sz w:val="24"/>
          <w:szCs w:val="24"/>
          <w:lang w:eastAsia="de-DE"/>
          <w:rPrChange w:id="49" w:author="Walter Greulich" w:date="2020-02-05T18:19:00Z">
            <w:rPr>
              <w:ins w:id="50" w:author="Walter Greulich" w:date="2020-02-05T18:18:00Z"/>
              <w:rFonts w:ascii="Myriad Pro" w:eastAsia="Times New Roman" w:hAnsi="Myriad Pro" w:cs="Times New Roman"/>
              <w:color w:val="373737"/>
              <w:sz w:val="24"/>
              <w:szCs w:val="24"/>
              <w:lang w:eastAsia="de-DE"/>
            </w:rPr>
          </w:rPrChange>
        </w:rPr>
        <w:pPrChange w:id="51" w:author="Walter Greulich" w:date="2020-02-05T18:18:00Z">
          <w:pPr>
            <w:numPr>
              <w:numId w:val="2"/>
            </w:numPr>
            <w:shd w:val="clear" w:color="auto" w:fill="F2F2F2"/>
            <w:tabs>
              <w:tab w:val="num" w:pos="720"/>
            </w:tabs>
            <w:spacing w:after="0" w:line="240" w:lineRule="auto"/>
            <w:ind w:hanging="360"/>
            <w:textAlignment w:val="baseline"/>
          </w:pPr>
        </w:pPrChange>
      </w:pPr>
      <w:ins w:id="52" w:author="Walter Greulich" w:date="2020-02-05T18:18:00Z">
        <w:r w:rsidRPr="0003228F">
          <w:rPr>
            <w:rFonts w:ascii="Myriad Pro" w:eastAsia="Times New Roman" w:hAnsi="Myriad Pro" w:cs="Times New Roman"/>
            <w:b/>
            <w:bCs/>
            <w:color w:val="373737"/>
            <w:sz w:val="28"/>
            <w:szCs w:val="28"/>
            <w:lang w:eastAsia="de-DE"/>
            <w:rPrChange w:id="53" w:author="Walter Greulich" w:date="2020-02-05T18:19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Wo liegt Python unter Windows?</w:t>
        </w:r>
        <w:r w:rsidRPr="0003228F">
          <w:rPr>
            <w:rFonts w:ascii="Myriad Pro" w:eastAsia="Times New Roman" w:hAnsi="Myriad Pro" w:cs="Times New Roman"/>
            <w:b/>
            <w:bCs/>
            <w:color w:val="373737"/>
            <w:sz w:val="24"/>
            <w:szCs w:val="24"/>
            <w:lang w:eastAsia="de-DE"/>
            <w:rPrChange w:id="54" w:author="Walter Greulich" w:date="2020-02-05T18:19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 xml:space="preserve"> </w:t>
        </w:r>
      </w:ins>
    </w:p>
    <w:p w14:paraId="15C5A67C" w14:textId="2B1563D1" w:rsid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55" w:author="Walter Greulich" w:date="2020-02-05T18:23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ins w:id="56" w:author="Walter Greulich" w:date="2020-02-05T18:19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Um das hera</w:t>
        </w:r>
      </w:ins>
      <w:ins w:id="57" w:author="Walter Greulich" w:date="2020-02-05T18:20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u</w:t>
        </w:r>
      </w:ins>
      <w:ins w:id="58" w:author="Walter Greulich" w:date="2020-02-05T18:19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szufinden, a</w:t>
        </w:r>
      </w:ins>
      <w:ins w:id="59" w:author="Walter Greulich" w:date="2020-02-05T18:20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m</w:t>
        </w:r>
      </w:ins>
      <w:ins w:id="60" w:author="Walter Greulich" w:date="2020-02-05T18:19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besten </w:t>
        </w:r>
        <w:r w:rsidRPr="0003228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 </w:t>
        </w:r>
        <w:r w:rsidRPr="0003228F">
          <w:rPr>
            <w:rFonts w:ascii="Myriad Pro" w:eastAsia="Times New Roman" w:hAnsi="Myriad Pro" w:cs="Times New Roman"/>
            <w:i/>
            <w:iCs/>
            <w:color w:val="373737"/>
            <w:sz w:val="24"/>
            <w:szCs w:val="24"/>
            <w:lang w:eastAsia="de-DE"/>
          </w:rPr>
          <w:t>Start</w:t>
        </w:r>
        <w:r w:rsidRPr="0003228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 anklicken und “P</w:t>
        </w:r>
      </w:ins>
      <w:ins w:id="61" w:author="Walter Greulich" w:date="2020-02-05T18:20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ython</w:t>
        </w:r>
      </w:ins>
      <w:ins w:id="62" w:author="Walter Greulich" w:date="2020-02-05T18:19:00Z">
        <w:r w:rsidRPr="0003228F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” eingeben</w:t>
        </w:r>
      </w:ins>
      <w:ins w:id="63" w:author="Walter Greulich" w:date="2020-02-05T18:20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. </w:t>
        </w:r>
      </w:ins>
    </w:p>
    <w:p w14:paraId="6EA312CD" w14:textId="0115466D" w:rsid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64" w:author="Walter Greulich" w:date="2020-02-05T18:23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</w:p>
    <w:p w14:paraId="283B7221" w14:textId="3C0023A5" w:rsid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65" w:author="Walter Greulich" w:date="2020-02-05T18:25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ins w:id="66" w:author="Walter Greulich" w:date="2020-02-05T18:23:00Z">
        <w:r>
          <w:rPr>
            <w:rFonts w:ascii="Myriad Pro" w:eastAsia="Times New Roman" w:hAnsi="Myriad Pro" w:cs="Times New Roman"/>
            <w:noProof/>
            <w:color w:val="373737"/>
            <w:sz w:val="24"/>
            <w:szCs w:val="24"/>
            <w:lang w:eastAsia="de-DE"/>
          </w:rPr>
          <w:drawing>
            <wp:inline distT="0" distB="0" distL="0" distR="0" wp14:anchorId="4512F5BD" wp14:editId="6D795727">
              <wp:extent cx="4752000" cy="5449950"/>
              <wp:effectExtent l="0" t="0" r="0" b="0"/>
              <wp:docPr id="1" name="Grafik 1" descr="Ein Bild, das Screenshot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ython_ablageort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2000" cy="5449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644635" w14:textId="20B1BE4E" w:rsid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67" w:author="Walter Greulich" w:date="2020-02-05T18:36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ins w:id="68" w:author="Walter Greulich" w:date="2020-02-05T18:25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Nach dem </w:t>
        </w:r>
      </w:ins>
      <w:ins w:id="69" w:author="Walter Greulich" w:date="2020-02-05T18:26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Ö</w:t>
        </w:r>
      </w:ins>
      <w:ins w:id="70" w:author="Walter Greulich" w:date="2020-02-05T18:25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ffnen des Ab</w:t>
        </w:r>
      </w:ins>
      <w:ins w:id="71" w:author="Walter Greulich" w:date="2020-02-05T18:26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l</w:t>
        </w:r>
      </w:ins>
      <w:ins w:id="72" w:author="Walter Greulich" w:date="2020-02-05T18:25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ageo</w:t>
        </w:r>
      </w:ins>
      <w:ins w:id="73" w:author="Walter Greulich" w:date="2020-02-05T18:26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rtes zeigen sich die Links zu drei </w:t>
        </w:r>
      </w:ins>
      <w:ins w:id="74" w:author="Walter Greulich" w:date="2020-02-05T18:36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möglichen Python-Aufrufen:</w:t>
        </w:r>
      </w:ins>
    </w:p>
    <w:p w14:paraId="5DDE8A54" w14:textId="3D6DAA1B" w:rsidR="009D67FE" w:rsidRDefault="009D67FE" w:rsidP="0003228F">
      <w:pPr>
        <w:shd w:val="clear" w:color="auto" w:fill="F2F2F2"/>
        <w:spacing w:after="0" w:line="240" w:lineRule="auto"/>
        <w:ind w:left="-360"/>
        <w:textAlignment w:val="baseline"/>
        <w:rPr>
          <w:ins w:id="75" w:author="Walter Greulich" w:date="2020-02-05T18:36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</w:p>
    <w:p w14:paraId="3323B5BC" w14:textId="1E287FA8" w:rsidR="009D67FE" w:rsidRDefault="009D67FE" w:rsidP="0003228F">
      <w:pPr>
        <w:shd w:val="clear" w:color="auto" w:fill="F2F2F2"/>
        <w:spacing w:after="0" w:line="240" w:lineRule="auto"/>
        <w:ind w:left="-360"/>
        <w:textAlignment w:val="baseline"/>
        <w:rPr>
          <w:ins w:id="76" w:author="Walter Greulich" w:date="2020-02-05T18:25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ins w:id="77" w:author="Walter Greulich" w:date="2020-02-05T18:36:00Z">
        <w:r>
          <w:rPr>
            <w:rFonts w:ascii="Myriad Pro" w:eastAsia="Times New Roman" w:hAnsi="Myriad Pro" w:cs="Times New Roman"/>
            <w:noProof/>
            <w:color w:val="373737"/>
            <w:sz w:val="24"/>
            <w:szCs w:val="24"/>
            <w:lang w:eastAsia="de-DE"/>
          </w:rPr>
          <w:drawing>
            <wp:inline distT="0" distB="0" distL="0" distR="0" wp14:anchorId="12B6180A" wp14:editId="2A86B29D">
              <wp:extent cx="5760720" cy="1130300"/>
              <wp:effectExtent l="0" t="0" r="0" b="0"/>
              <wp:docPr id="2" name="Grafik 2" descr="Ein Bild, das Screenshot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ython_ablageort_2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130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F7E3BA" w14:textId="0C7EFA78" w:rsidR="0003228F" w:rsidRDefault="0003228F" w:rsidP="0003228F">
      <w:pPr>
        <w:shd w:val="clear" w:color="auto" w:fill="F2F2F2"/>
        <w:spacing w:after="0" w:line="240" w:lineRule="auto"/>
        <w:ind w:left="-360"/>
        <w:textAlignment w:val="baseline"/>
        <w:rPr>
          <w:ins w:id="78" w:author="Walter Greulich" w:date="2020-02-05T18:36:00Z"/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</w:p>
    <w:p w14:paraId="7E5B815E" w14:textId="44E17B49" w:rsidR="009D67FE" w:rsidRPr="00EC2672" w:rsidRDefault="00E85782" w:rsidP="0003228F">
      <w:pPr>
        <w:shd w:val="clear" w:color="auto" w:fill="F2F2F2"/>
        <w:spacing w:after="0" w:line="240" w:lineRule="auto"/>
        <w:ind w:left="-360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pPrChange w:id="79" w:author="Walter Greulich" w:date="2020-02-05T18:19:00Z">
          <w:pPr>
            <w:numPr>
              <w:numId w:val="2"/>
            </w:numPr>
            <w:shd w:val="clear" w:color="auto" w:fill="F2F2F2"/>
            <w:tabs>
              <w:tab w:val="num" w:pos="720"/>
            </w:tabs>
            <w:spacing w:after="0" w:line="240" w:lineRule="auto"/>
            <w:ind w:hanging="360"/>
            <w:textAlignment w:val="baseline"/>
          </w:pPr>
        </w:pPrChange>
      </w:pPr>
      <w:ins w:id="80" w:author="Walter Greulich" w:date="2020-02-05T18:44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Mit dem </w:t>
        </w:r>
      </w:ins>
      <w:ins w:id="81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mittlere</w:t>
        </w:r>
      </w:ins>
      <w:ins w:id="82" w:author="Walter Greulich" w:date="2020-02-05T18:44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n</w:t>
        </w:r>
      </w:ins>
      <w:ins w:id="83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Aufruf: </w:t>
        </w:r>
      </w:ins>
      <w:ins w:id="84" w:author="Walter Greulich" w:date="2020-02-05T18:36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"Python</w:t>
        </w:r>
      </w:ins>
      <w:ins w:id="85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3.6 (32-bit)"</w:t>
        </w:r>
      </w:ins>
      <w:ins w:id="86" w:author="Walter Greulich" w:date="2020-02-05T18:44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ins w:id="87" w:author="Walter Greulich" w:date="2020-02-05T18:38:00Z">
        <w:r w:rsidR="008E2D2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startet die</w:t>
        </w:r>
      </w:ins>
      <w:ins w:id="88" w:author="Walter Greulich" w:date="2020-02-05T18:44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Urversion der</w:t>
        </w:r>
      </w:ins>
      <w:ins w:id="89" w:author="Walter Greulich" w:date="2020-02-05T18:38:00Z">
        <w:r w:rsidR="008E2D2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  <w:r w:rsidR="008E2D2B" w:rsidRPr="008E2D2B">
          <w:rPr>
            <w:rFonts w:ascii="Myriad Pro" w:eastAsia="Times New Roman" w:hAnsi="Myriad Pro" w:cs="Times New Roman"/>
            <w:i/>
            <w:color w:val="373737"/>
            <w:sz w:val="24"/>
            <w:szCs w:val="24"/>
            <w:lang w:eastAsia="de-DE"/>
            <w:rPrChange w:id="90" w:author="Walter Greulich" w:date="2020-02-05T18:38:00Z">
              <w:rPr>
                <w:rFonts w:ascii="Myriad Pro" w:eastAsia="Times New Roman" w:hAnsi="Myriad Pro" w:cs="Times New Roman"/>
                <w:color w:val="373737"/>
                <w:sz w:val="24"/>
                <w:szCs w:val="24"/>
                <w:lang w:eastAsia="de-DE"/>
              </w:rPr>
            </w:rPrChange>
          </w:rPr>
          <w:t>Python Shell</w:t>
        </w:r>
        <w:r w:rsidR="008E2D2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. </w:t>
        </w:r>
      </w:ins>
      <w:ins w:id="91" w:author="Walter Greulich" w:date="2020-02-05T18:44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Der Aufruf </w:t>
        </w:r>
      </w:ins>
      <w:ins w:id="92" w:author="Walter Greulich" w:date="2020-02-05T18:45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IDLE (Python 3.6. 32-bit) startet ebe</w:t>
        </w:r>
      </w:ins>
      <w:ins w:id="93" w:author="Walter Greulich" w:date="2020-02-05T18:46:00Z">
        <w:r w:rsidR="0010184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n</w:t>
        </w:r>
      </w:ins>
      <w:ins w:id="94" w:author="Walter Greulich" w:date="2020-02-05T18:45:00Z">
        <w:r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falls die Python Shell, aber eine modernere Variante mit mehr Möglichkeiten. </w:t>
        </w:r>
      </w:ins>
      <w:ins w:id="95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Falls noch keine Verknüpfung</w:t>
        </w:r>
      </w:ins>
      <w:ins w:id="96" w:author="Walter Greulich" w:date="2020-02-05T18:46:00Z">
        <w:r w:rsidR="0010184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en</w:t>
        </w:r>
      </w:ins>
      <w:ins w:id="97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zum Desktop exist</w:t>
        </w:r>
      </w:ins>
      <w:ins w:id="98" w:author="Walter Greulich" w:date="2020-02-05T18:38:00Z">
        <w:r w:rsidR="008E2D2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i</w:t>
        </w:r>
      </w:ins>
      <w:ins w:id="99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er</w:t>
        </w:r>
      </w:ins>
      <w:ins w:id="100" w:author="Walter Greulich" w:date="2020-02-05T18:46:00Z">
        <w:r w:rsidR="0010184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en</w:t>
        </w:r>
      </w:ins>
      <w:ins w:id="101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, sollte</w:t>
        </w:r>
      </w:ins>
      <w:ins w:id="102" w:author="Walter Greulich" w:date="2020-02-05T18:46:00Z">
        <w:r w:rsidR="0010184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n</w:t>
        </w:r>
      </w:ins>
      <w:ins w:id="103" w:author="Walter Greulich" w:date="2020-02-05T18:37:00Z">
        <w:r w:rsidR="009D67FE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sie per "Senden an" von hier aus hergestellt werden.</w:t>
        </w:r>
      </w:ins>
    </w:p>
    <w:p w14:paraId="5AA03F4C" w14:textId="77777777" w:rsidR="00EC2672" w:rsidRPr="00EC2672" w:rsidRDefault="00EC2672" w:rsidP="00EC2672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</w:pPr>
      <w:r w:rsidRPr="00EC2672">
        <w:rPr>
          <w:rFonts w:ascii="Calibri" w:eastAsia="Times New Roman" w:hAnsi="Calibri" w:cs="Calibri"/>
          <w:b/>
          <w:bCs/>
          <w:color w:val="222222"/>
          <w:spacing w:val="-15"/>
          <w:sz w:val="48"/>
          <w:szCs w:val="48"/>
          <w:lang w:eastAsia="de-DE"/>
        </w:rPr>
        <w:t>Installation testen</w:t>
      </w:r>
    </w:p>
    <w:p w14:paraId="50A91CDA" w14:textId="5553E497" w:rsidR="00EC2672" w:rsidRPr="00EC2672" w:rsidRDefault="00EC2672" w:rsidP="00EC2672">
      <w:pPr>
        <w:shd w:val="clear" w:color="auto" w:fill="F2F2F2"/>
        <w:spacing w:after="0" w:line="240" w:lineRule="auto"/>
        <w:textAlignment w:val="baseline"/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</w:pP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Im CLI </w:t>
      </w: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python3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(Linux, Mac OS) bzw. </w:t>
      </w: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python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 xml:space="preserve"> (Windows 10) ausführen. </w:t>
      </w:r>
      <w:ins w:id="104" w:author="Walter Greulich" w:date="2020-02-05T18:39:00Z">
        <w:r w:rsidR="008E2D2B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Alternativ kann die Verknüpfung auf dem Desktop doppelgeklickt werden. </w:t>
        </w:r>
      </w:ins>
      <w:del w:id="105" w:author="Walter Greulich" w:date="2020-02-05T18:40:00Z">
        <w:r w:rsidRPr="00EC2672" w:rsidDel="00E8578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 xml:space="preserve">Es </w:delText>
        </w:r>
      </w:del>
      <w:ins w:id="106" w:author="Walter Greulich" w:date="2020-02-05T18:40:00Z">
        <w:r w:rsidR="00E8578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>Damit</w:t>
        </w:r>
        <w:r w:rsidR="00E85782" w:rsidRPr="00EC267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t xml:space="preserve"> </w:t>
        </w:r>
      </w:ins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sollte die </w:t>
      </w:r>
      <w:r w:rsidRPr="00EC2672">
        <w:rPr>
          <w:rFonts w:ascii="inherit" w:eastAsia="Times New Roman" w:hAnsi="inherit" w:cs="Times New Roman"/>
          <w:i/>
          <w:iCs/>
          <w:color w:val="373737"/>
          <w:sz w:val="24"/>
          <w:szCs w:val="24"/>
          <w:bdr w:val="none" w:sz="0" w:space="0" w:color="auto" w:frame="1"/>
          <w:lang w:eastAsia="de-DE"/>
        </w:rPr>
        <w:t>Python Shell</w:t>
      </w:r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 </w:t>
      </w:r>
      <w:del w:id="107" w:author="Walter Greulich" w:date="2020-02-05T18:40:00Z">
        <w:r w:rsidRPr="00EC2672" w:rsidDel="00E8578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ge</w:delText>
        </w:r>
      </w:del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starte</w:t>
      </w:r>
      <w:del w:id="108" w:author="Walter Greulich" w:date="2020-02-05T18:40:00Z">
        <w:r w:rsidRPr="00EC2672" w:rsidDel="00E85782">
          <w:rPr>
            <w:rFonts w:ascii="Myriad Pro" w:eastAsia="Times New Roman" w:hAnsi="Myriad Pro" w:cs="Times New Roman"/>
            <w:color w:val="373737"/>
            <w:sz w:val="24"/>
            <w:szCs w:val="24"/>
            <w:lang w:eastAsia="de-DE"/>
          </w:rPr>
          <w:delText>t werde</w:delText>
        </w:r>
      </w:del>
      <w:r w:rsidRPr="00EC2672">
        <w:rPr>
          <w:rFonts w:ascii="Myriad Pro" w:eastAsia="Times New Roman" w:hAnsi="Myriad Pro" w:cs="Times New Roman"/>
          <w:color w:val="373737"/>
          <w:sz w:val="24"/>
          <w:szCs w:val="24"/>
          <w:lang w:eastAsia="de-DE"/>
        </w:rPr>
        <w:t>n:</w:t>
      </w:r>
    </w:p>
    <w:p w14:paraId="02C4B3A9" w14:textId="77777777" w:rsidR="00EC2672" w:rsidRPr="00EC2672" w:rsidRDefault="00EC2672" w:rsidP="00EC26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$ python</w:t>
      </w:r>
    </w:p>
    <w:p w14:paraId="4F2D136A" w14:textId="77777777" w:rsidR="00EC2672" w:rsidRPr="00EC2672" w:rsidRDefault="00EC2672" w:rsidP="00EC26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 w:right="45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...</w:t>
      </w:r>
    </w:p>
    <w:p w14:paraId="0F4EAC1E" w14:textId="77777777" w:rsidR="00EC2672" w:rsidRPr="00EC2672" w:rsidRDefault="00EC2672" w:rsidP="00EC26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222222"/>
          <w:sz w:val="21"/>
          <w:szCs w:val="21"/>
          <w:lang w:eastAsia="de-DE"/>
        </w:rPr>
      </w:pPr>
      <w:r w:rsidRPr="00EC2672">
        <w:rPr>
          <w:rFonts w:ascii="Lucida Console" w:eastAsia="Times New Roman" w:hAnsi="Lucida Console" w:cs="Courier New"/>
          <w:color w:val="222222"/>
          <w:sz w:val="21"/>
          <w:szCs w:val="21"/>
          <w:bdr w:val="none" w:sz="0" w:space="0" w:color="auto" w:frame="1"/>
          <w:shd w:val="clear" w:color="auto" w:fill="FFFFFF"/>
          <w:lang w:eastAsia="de-DE"/>
        </w:rPr>
        <w:t>&gt;&gt;&gt;</w:t>
      </w:r>
    </w:p>
    <w:p w14:paraId="582DC6E0" w14:textId="40D4791B" w:rsidR="00EC2672" w:rsidRDefault="00545AFD">
      <w:pPr>
        <w:rPr>
          <w:ins w:id="109" w:author="Walter Greulich" w:date="2020-02-05T18:05:00Z"/>
        </w:rPr>
      </w:pPr>
      <w:ins w:id="110" w:author="Walter Greulich" w:date="2020-02-05T18:04:00Z">
        <w:r>
          <w:t xml:space="preserve">Kennzeichen der </w:t>
        </w:r>
        <w:r w:rsidRPr="00545AFD">
          <w:rPr>
            <w:i/>
            <w:rPrChange w:id="111" w:author="Walter Greulich" w:date="2020-02-05T18:05:00Z">
              <w:rPr/>
            </w:rPrChange>
          </w:rPr>
          <w:t>Python</w:t>
        </w:r>
      </w:ins>
      <w:ins w:id="112" w:author="Walter Greulich" w:date="2020-02-05T18:05:00Z">
        <w:r w:rsidRPr="00545AFD">
          <w:rPr>
            <w:i/>
            <w:rPrChange w:id="113" w:author="Walter Greulich" w:date="2020-02-05T18:05:00Z">
              <w:rPr/>
            </w:rPrChange>
          </w:rPr>
          <w:t xml:space="preserve"> </w:t>
        </w:r>
      </w:ins>
      <w:ins w:id="114" w:author="Walter Greulich" w:date="2020-02-05T18:04:00Z">
        <w:r w:rsidRPr="00545AFD">
          <w:rPr>
            <w:i/>
            <w:rPrChange w:id="115" w:author="Walter Greulich" w:date="2020-02-05T18:05:00Z">
              <w:rPr/>
            </w:rPrChange>
          </w:rPr>
          <w:t>Shell</w:t>
        </w:r>
        <w:r>
          <w:t xml:space="preserve"> ist das dreifache Größer</w:t>
        </w:r>
      </w:ins>
      <w:ins w:id="116" w:author="Walter Greulich" w:date="2020-02-05T18:05:00Z">
        <w:r>
          <w:t>-als</w:t>
        </w:r>
      </w:ins>
      <w:ins w:id="117" w:author="Walter Greulich" w:date="2020-02-05T18:04:00Z">
        <w:r>
          <w:t>-Zeichen</w:t>
        </w:r>
      </w:ins>
      <w:ins w:id="118" w:author="Walter Greulich" w:date="2020-02-05T18:05:00Z">
        <w:r>
          <w:t xml:space="preserve"> &gt;&gt;&gt;</w:t>
        </w:r>
      </w:ins>
      <w:ins w:id="119" w:author="Walter Greulich" w:date="2020-02-05T18:04:00Z">
        <w:r>
          <w:t>.</w:t>
        </w:r>
      </w:ins>
    </w:p>
    <w:p w14:paraId="42808134" w14:textId="4E0F3312" w:rsidR="00545AFD" w:rsidRDefault="00545AFD">
      <w:pPr>
        <w:rPr>
          <w:ins w:id="120" w:author="Walter Greulich" w:date="2020-02-05T18:06:00Z"/>
        </w:rPr>
      </w:pPr>
      <w:ins w:id="121" w:author="Walter Greulich" w:date="2020-02-05T18:05:00Z">
        <w:r>
          <w:t xml:space="preserve">Verlassen kann man die </w:t>
        </w:r>
        <w:r w:rsidRPr="00545AFD">
          <w:rPr>
            <w:i/>
            <w:rPrChange w:id="122" w:author="Walter Greulich" w:date="2020-02-05T18:05:00Z">
              <w:rPr/>
            </w:rPrChange>
          </w:rPr>
          <w:t>Python Shell</w:t>
        </w:r>
        <w:r>
          <w:t xml:space="preserve"> du</w:t>
        </w:r>
      </w:ins>
      <w:ins w:id="123" w:author="Walter Greulich" w:date="2020-02-05T18:06:00Z">
        <w:r>
          <w:t>r</w:t>
        </w:r>
      </w:ins>
      <w:ins w:id="124" w:author="Walter Greulich" w:date="2020-02-05T18:05:00Z">
        <w:r>
          <w:t xml:space="preserve">ch </w:t>
        </w:r>
      </w:ins>
      <w:ins w:id="125" w:author="Walter Greulich" w:date="2020-02-05T18:06:00Z">
        <w:r>
          <w:t>E</w:t>
        </w:r>
      </w:ins>
      <w:ins w:id="126" w:author="Walter Greulich" w:date="2020-02-05T18:05:00Z">
        <w:r>
          <w:t xml:space="preserve">ingabe </w:t>
        </w:r>
      </w:ins>
      <w:ins w:id="127" w:author="Walter Greulich" w:date="2020-02-05T18:06:00Z">
        <w:r>
          <w:t>des Befehls quit:</w:t>
        </w:r>
      </w:ins>
    </w:p>
    <w:p w14:paraId="38272B22" w14:textId="5BDBFD73" w:rsidR="00545AFD" w:rsidRDefault="00545AFD">
      <w:pPr>
        <w:rPr>
          <w:ins w:id="128" w:author="Walter Greulich" w:date="2020-02-05T18:07:00Z"/>
        </w:rPr>
      </w:pPr>
      <w:ins w:id="129" w:author="Walter Greulich" w:date="2020-02-05T18:06:00Z">
        <w:r>
          <w:t xml:space="preserve">&gt;&gt;&gt; </w:t>
        </w:r>
      </w:ins>
      <w:ins w:id="130" w:author="Walter Greulich" w:date="2020-02-05T18:07:00Z">
        <w:r>
          <w:t>quit ()</w:t>
        </w:r>
      </w:ins>
    </w:p>
    <w:p w14:paraId="26032BE0" w14:textId="77777777" w:rsidR="0003228F" w:rsidRDefault="00545AFD">
      <w:pPr>
        <w:rPr>
          <w:ins w:id="131" w:author="Walter Greulich" w:date="2020-02-05T18:18:00Z"/>
        </w:rPr>
      </w:pPr>
      <w:ins w:id="132" w:author="Walter Greulich" w:date="2020-02-05T18:07:00Z">
        <w:r>
          <w:t>Die beiden runden Klammern sind wichtig.</w:t>
        </w:r>
      </w:ins>
    </w:p>
    <w:p w14:paraId="21970C8E" w14:textId="38233A81" w:rsidR="00545AFD" w:rsidRDefault="00545AFD" w:rsidP="0003228F">
      <w:bookmarkStart w:id="133" w:name="_GoBack"/>
      <w:bookmarkEnd w:id="133"/>
    </w:p>
    <w:sectPr w:rsidR="0054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4D1"/>
    <w:multiLevelType w:val="multilevel"/>
    <w:tmpl w:val="2C9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52081"/>
    <w:multiLevelType w:val="multilevel"/>
    <w:tmpl w:val="3C6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Greulich">
    <w15:presenceInfo w15:providerId="Windows Live" w15:userId="e5fb92340159cf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72"/>
    <w:rsid w:val="0003228F"/>
    <w:rsid w:val="0010184B"/>
    <w:rsid w:val="001822A9"/>
    <w:rsid w:val="0029059F"/>
    <w:rsid w:val="0044526F"/>
    <w:rsid w:val="00456712"/>
    <w:rsid w:val="00511D55"/>
    <w:rsid w:val="00545AFD"/>
    <w:rsid w:val="006C50EB"/>
    <w:rsid w:val="008E2D2B"/>
    <w:rsid w:val="009D67FE"/>
    <w:rsid w:val="00E85782"/>
    <w:rsid w:val="00E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987F"/>
  <w15:chartTrackingRefBased/>
  <w15:docId w15:val="{4B2D0CA5-0893-4A16-94EB-F85B2E51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2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C2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267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267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C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EC2672"/>
    <w:rPr>
      <w:i/>
      <w:iCs/>
    </w:rPr>
  </w:style>
  <w:style w:type="character" w:styleId="Fett">
    <w:name w:val="Strong"/>
    <w:basedOn w:val="Absatz-Standardschriftart"/>
    <w:uiPriority w:val="22"/>
    <w:qFormat/>
    <w:rsid w:val="00EC267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C267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C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C267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C267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0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0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Greulich</dc:creator>
  <cp:keywords/>
  <dc:description/>
  <cp:lastModifiedBy>Walter Greulich</cp:lastModifiedBy>
  <cp:revision>8</cp:revision>
  <dcterms:created xsi:type="dcterms:W3CDTF">2020-02-05T16:38:00Z</dcterms:created>
  <dcterms:modified xsi:type="dcterms:W3CDTF">2020-02-05T17:46:00Z</dcterms:modified>
</cp:coreProperties>
</file>